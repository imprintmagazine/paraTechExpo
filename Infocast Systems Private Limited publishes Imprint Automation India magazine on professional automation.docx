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771E8" w14:textId="14AD6598" w:rsidR="009F3A33" w:rsidRDefault="00296899" w:rsidP="00414A3A">
      <w:pPr>
        <w:rPr>
          <w:ins w:id="0" w:author="Anil Chopra" w:date="2024-02-24T17:09:00Z" w16du:dateUtc="2024-02-24T11:39:00Z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Infocast Systems Private Limited publishes </w:t>
      </w:r>
      <w:r w:rsidRPr="00296899">
        <w:rPr>
          <w:b/>
          <w:bCs/>
          <w:i/>
          <w:iCs/>
          <w:sz w:val="36"/>
          <w:szCs w:val="36"/>
          <w:lang w:val="en-US"/>
        </w:rPr>
        <w:t>Imprint Automation India</w:t>
      </w:r>
      <w:r>
        <w:rPr>
          <w:sz w:val="36"/>
          <w:szCs w:val="36"/>
          <w:lang w:val="en-US"/>
        </w:rPr>
        <w:t xml:space="preserve"> magazine on professional automation, robotics, artificial intelligence. </w:t>
      </w:r>
      <w:r w:rsidR="00FA2EB7">
        <w:rPr>
          <w:sz w:val="36"/>
          <w:szCs w:val="36"/>
          <w:lang w:val="en-US"/>
        </w:rPr>
        <w:t xml:space="preserve">Imprint won the media partner award at PPPA2024 Meet organizes by ISA International Society of Automation, Chicago. Imprint is the strength of purpose driving </w:t>
      </w:r>
      <w:r w:rsidRPr="00FA2EB7">
        <w:rPr>
          <w:b/>
          <w:bCs/>
          <w:sz w:val="36"/>
          <w:szCs w:val="36"/>
          <w:lang w:val="en-US"/>
        </w:rPr>
        <w:t>PARA Tech Expo 2025</w:t>
      </w:r>
      <w:r w:rsidR="00FA2EB7">
        <w:rPr>
          <w:sz w:val="36"/>
          <w:szCs w:val="36"/>
          <w:lang w:val="en-US"/>
        </w:rPr>
        <w:t xml:space="preserve">, International Expo on Industrial Automation, </w:t>
      </w:r>
      <w:r w:rsidR="00682E08">
        <w:rPr>
          <w:sz w:val="36"/>
          <w:szCs w:val="36"/>
          <w:lang w:val="en-US"/>
        </w:rPr>
        <w:t>M</w:t>
      </w:r>
      <w:r w:rsidR="00D46BA0">
        <w:rPr>
          <w:sz w:val="36"/>
          <w:szCs w:val="36"/>
          <w:lang w:val="en-US"/>
        </w:rPr>
        <w:t>a</w:t>
      </w:r>
      <w:r w:rsidR="00682E08">
        <w:rPr>
          <w:sz w:val="36"/>
          <w:szCs w:val="36"/>
          <w:lang w:val="en-US"/>
        </w:rPr>
        <w:t>nufacturing Robotics</w:t>
      </w:r>
      <w:r w:rsidR="0031250A">
        <w:rPr>
          <w:sz w:val="36"/>
          <w:szCs w:val="36"/>
          <w:lang w:val="en-US"/>
        </w:rPr>
        <w:t xml:space="preserve"> and Machine Learning </w:t>
      </w:r>
      <w:r w:rsidR="005B3F49">
        <w:rPr>
          <w:sz w:val="36"/>
          <w:szCs w:val="36"/>
          <w:lang w:val="en-US"/>
        </w:rPr>
        <w:t xml:space="preserve">Artificial Intelligence. </w:t>
      </w:r>
      <w:r w:rsidR="00BA2975">
        <w:rPr>
          <w:sz w:val="36"/>
          <w:szCs w:val="36"/>
          <w:lang w:val="en-US"/>
        </w:rPr>
        <w:t xml:space="preserve">Infocast has a rich history </w:t>
      </w:r>
      <w:r w:rsidR="00BD3E08">
        <w:rPr>
          <w:sz w:val="36"/>
          <w:szCs w:val="36"/>
          <w:lang w:val="en-US"/>
        </w:rPr>
        <w:t xml:space="preserve">of </w:t>
      </w:r>
      <w:r w:rsidR="008117DA">
        <w:rPr>
          <w:sz w:val="36"/>
          <w:szCs w:val="36"/>
          <w:lang w:val="en-US"/>
        </w:rPr>
        <w:t xml:space="preserve">creating exhibitions </w:t>
      </w:r>
      <w:r w:rsidR="00094CE7">
        <w:rPr>
          <w:sz w:val="36"/>
          <w:szCs w:val="36"/>
          <w:lang w:val="en-US"/>
        </w:rPr>
        <w:t xml:space="preserve">which </w:t>
      </w:r>
      <w:r w:rsidR="00EF0523">
        <w:rPr>
          <w:sz w:val="36"/>
          <w:szCs w:val="36"/>
          <w:lang w:val="en-US"/>
        </w:rPr>
        <w:t>contri</w:t>
      </w:r>
      <w:r w:rsidR="0015202F">
        <w:rPr>
          <w:sz w:val="36"/>
          <w:szCs w:val="36"/>
          <w:lang w:val="en-US"/>
        </w:rPr>
        <w:t>buted to tremendous growth of the industry</w:t>
      </w:r>
      <w:r w:rsidR="00626F79">
        <w:rPr>
          <w:sz w:val="36"/>
          <w:szCs w:val="36"/>
          <w:lang w:val="en-US"/>
        </w:rPr>
        <w:t>. Infocast exhibitions and magazines</w:t>
      </w:r>
      <w:ins w:id="1" w:author="Anil Chopra" w:date="2024-02-24T17:25:00Z" w16du:dateUtc="2024-02-24T11:55:00Z">
        <w:r w:rsidR="002A0C13">
          <w:rPr>
            <w:sz w:val="36"/>
            <w:szCs w:val="36"/>
            <w:lang w:val="en-US"/>
          </w:rPr>
          <w:t>’</w:t>
        </w:r>
      </w:ins>
      <w:r w:rsidR="00626F79">
        <w:rPr>
          <w:sz w:val="36"/>
          <w:szCs w:val="36"/>
          <w:lang w:val="en-US"/>
        </w:rPr>
        <w:t xml:space="preserve"> </w:t>
      </w:r>
      <w:r w:rsidR="00DD2EBF">
        <w:rPr>
          <w:sz w:val="36"/>
          <w:szCs w:val="36"/>
          <w:lang w:val="en-US"/>
        </w:rPr>
        <w:t xml:space="preserve">mantra </w:t>
      </w:r>
      <w:r w:rsidR="00E52E3F">
        <w:rPr>
          <w:sz w:val="36"/>
          <w:szCs w:val="36"/>
          <w:lang w:val="en-US"/>
        </w:rPr>
        <w:t xml:space="preserve">is </w:t>
      </w:r>
      <w:r w:rsidR="00DD2EBF">
        <w:rPr>
          <w:sz w:val="36"/>
          <w:szCs w:val="36"/>
          <w:lang w:val="en-US"/>
        </w:rPr>
        <w:t xml:space="preserve">to </w:t>
      </w:r>
      <w:r w:rsidR="003B691E">
        <w:rPr>
          <w:sz w:val="36"/>
          <w:szCs w:val="36"/>
          <w:lang w:val="en-US"/>
        </w:rPr>
        <w:t>develop the Indian market with</w:t>
      </w:r>
      <w:r w:rsidR="0015202F">
        <w:rPr>
          <w:sz w:val="36"/>
          <w:szCs w:val="36"/>
          <w:lang w:val="en-US"/>
        </w:rPr>
        <w:t xml:space="preserve"> </w:t>
      </w:r>
      <w:r w:rsidR="00E52E3F">
        <w:rPr>
          <w:sz w:val="36"/>
          <w:szCs w:val="36"/>
          <w:lang w:val="en-US"/>
        </w:rPr>
        <w:t>latest technology</w:t>
      </w:r>
      <w:r w:rsidR="00414A3A">
        <w:rPr>
          <w:sz w:val="36"/>
          <w:szCs w:val="36"/>
          <w:lang w:val="en-US"/>
        </w:rPr>
        <w:t xml:space="preserve">. PARA </w:t>
      </w:r>
      <w:ins w:id="2" w:author="Anil Chopra" w:date="2024-02-24T17:01:00Z" w16du:dateUtc="2024-02-24T11:31:00Z">
        <w:r w:rsidR="00414A3A">
          <w:rPr>
            <w:sz w:val="36"/>
            <w:szCs w:val="36"/>
            <w:lang w:val="en-US"/>
          </w:rPr>
          <w:t xml:space="preserve">Tech </w:t>
        </w:r>
        <w:r w:rsidR="00C16322">
          <w:rPr>
            <w:sz w:val="36"/>
            <w:szCs w:val="36"/>
            <w:lang w:val="en-US"/>
          </w:rPr>
          <w:t>Expo aims to impact India’s automation industry</w:t>
        </w:r>
      </w:ins>
      <w:ins w:id="3" w:author="Anil Chopra" w:date="2024-02-24T17:26:00Z" w16du:dateUtc="2024-02-24T11:56:00Z">
        <w:r w:rsidR="00CC44D0">
          <w:rPr>
            <w:sz w:val="36"/>
            <w:szCs w:val="36"/>
            <w:lang w:val="en-US"/>
          </w:rPr>
          <w:t xml:space="preserve"> </w:t>
        </w:r>
      </w:ins>
      <w:ins w:id="4" w:author="Anil Chopra" w:date="2024-02-24T17:25:00Z" w16du:dateUtc="2024-02-24T11:55:00Z">
        <w:r w:rsidR="00CC44D0">
          <w:rPr>
            <w:sz w:val="36"/>
            <w:szCs w:val="36"/>
            <w:lang w:val="en-US"/>
          </w:rPr>
          <w:t>with</w:t>
        </w:r>
      </w:ins>
      <w:ins w:id="5" w:author="Anil Chopra" w:date="2024-02-24T17:26:00Z" w16du:dateUtc="2024-02-24T11:56:00Z">
        <w:r w:rsidR="00CC44D0">
          <w:rPr>
            <w:sz w:val="36"/>
            <w:szCs w:val="36"/>
            <w:lang w:val="en-US"/>
          </w:rPr>
          <w:t xml:space="preserve"> </w:t>
        </w:r>
      </w:ins>
      <w:ins w:id="6" w:author="Anil Chopra" w:date="2024-02-24T17:25:00Z" w16du:dateUtc="2024-02-24T11:55:00Z">
        <w:r w:rsidR="00CC44D0">
          <w:rPr>
            <w:sz w:val="36"/>
            <w:szCs w:val="36"/>
            <w:lang w:val="en-US"/>
          </w:rPr>
          <w:t xml:space="preserve">this mantra-latest technology. </w:t>
        </w:r>
      </w:ins>
      <w:ins w:id="7" w:author="Anil Chopra" w:date="2024-02-24T17:26:00Z" w16du:dateUtc="2024-02-24T11:56:00Z">
        <w:r w:rsidR="009E3749">
          <w:rPr>
            <w:sz w:val="36"/>
            <w:szCs w:val="36"/>
            <w:lang w:val="en-US"/>
          </w:rPr>
          <w:t xml:space="preserve">Infocast, </w:t>
        </w:r>
        <w:r w:rsidR="009E3749" w:rsidRPr="001A30FE">
          <w:rPr>
            <w:i/>
            <w:iCs/>
            <w:sz w:val="36"/>
            <w:szCs w:val="36"/>
            <w:lang w:val="en-US"/>
            <w:rPrChange w:id="8" w:author="Anil Chopra" w:date="2024-02-24T17:30:00Z" w16du:dateUtc="2024-02-24T12:00:00Z">
              <w:rPr>
                <w:sz w:val="36"/>
                <w:szCs w:val="36"/>
                <w:lang w:val="en-US"/>
              </w:rPr>
            </w:rPrChange>
          </w:rPr>
          <w:t>Imprint Automation India</w:t>
        </w:r>
        <w:r w:rsidR="009E3749">
          <w:rPr>
            <w:sz w:val="36"/>
            <w:szCs w:val="36"/>
            <w:lang w:val="en-US"/>
          </w:rPr>
          <w:t>, and PARA T</w:t>
        </w:r>
      </w:ins>
      <w:ins w:id="9" w:author="Anil Chopra" w:date="2024-02-24T17:27:00Z" w16du:dateUtc="2024-02-24T11:57:00Z">
        <w:r w:rsidR="00F7620F">
          <w:rPr>
            <w:sz w:val="36"/>
            <w:szCs w:val="36"/>
            <w:lang w:val="en-US"/>
          </w:rPr>
          <w:t xml:space="preserve">ech </w:t>
        </w:r>
      </w:ins>
      <w:ins w:id="10" w:author="Anil Chopra" w:date="2024-02-24T17:30:00Z" w16du:dateUtc="2024-02-24T12:00:00Z">
        <w:r w:rsidR="001A30FE">
          <w:rPr>
            <w:sz w:val="36"/>
            <w:szCs w:val="36"/>
            <w:lang w:val="en-US"/>
          </w:rPr>
          <w:t xml:space="preserve">Expo </w:t>
        </w:r>
      </w:ins>
      <w:ins w:id="11" w:author="Anil Chopra" w:date="2024-02-24T17:27:00Z" w16du:dateUtc="2024-02-24T11:57:00Z">
        <w:r w:rsidR="00F7620F">
          <w:rPr>
            <w:sz w:val="36"/>
            <w:szCs w:val="36"/>
            <w:lang w:val="en-US"/>
          </w:rPr>
          <w:t xml:space="preserve">believe Industrial Automation leads to </w:t>
        </w:r>
        <w:r w:rsidR="00332A40">
          <w:rPr>
            <w:sz w:val="36"/>
            <w:szCs w:val="36"/>
            <w:lang w:val="en-US"/>
          </w:rPr>
          <w:t>excellence, and goal</w:t>
        </w:r>
      </w:ins>
      <w:ins w:id="12" w:author="Anil Chopra" w:date="2024-02-24T17:28:00Z" w16du:dateUtc="2024-02-24T11:58:00Z">
        <w:r w:rsidR="00332A40">
          <w:rPr>
            <w:sz w:val="36"/>
            <w:szCs w:val="36"/>
            <w:lang w:val="en-US"/>
          </w:rPr>
          <w:t xml:space="preserve"> is March of Automation </w:t>
        </w:r>
        <w:r w:rsidR="00FA685E">
          <w:rPr>
            <w:sz w:val="36"/>
            <w:szCs w:val="36"/>
            <w:lang w:val="en-US"/>
          </w:rPr>
          <w:t xml:space="preserve">in manufacturing in India. </w:t>
        </w:r>
      </w:ins>
      <w:ins w:id="13" w:author="Anil Chopra" w:date="2024-02-24T17:02:00Z" w16du:dateUtc="2024-02-24T11:32:00Z">
        <w:r w:rsidR="005461AC">
          <w:rPr>
            <w:sz w:val="36"/>
            <w:szCs w:val="36"/>
            <w:lang w:val="en-US"/>
          </w:rPr>
          <w:t xml:space="preserve"> </w:t>
        </w:r>
      </w:ins>
      <w:ins w:id="14" w:author="Anil Chopra" w:date="2024-02-24T17:01:00Z" w16du:dateUtc="2024-02-24T11:31:00Z">
        <w:r w:rsidR="00414A3A">
          <w:rPr>
            <w:vanish/>
            <w:sz w:val="36"/>
            <w:szCs w:val="36"/>
            <w:lang w:val="en-US"/>
          </w:rPr>
          <w:t>TT</w:t>
        </w:r>
      </w:ins>
    </w:p>
    <w:p w14:paraId="3A6D07C7" w14:textId="77777777" w:rsidR="00880418" w:rsidRPr="00414A3A" w:rsidRDefault="00880418" w:rsidP="00414A3A">
      <w:pPr>
        <w:rPr>
          <w:vanish/>
          <w:sz w:val="36"/>
          <w:szCs w:val="36"/>
          <w:lang w:val="en-US"/>
          <w:rPrChange w:id="15" w:author="Anil Chopra" w:date="2024-02-24T17:01:00Z" w16du:dateUtc="2024-02-24T11:31:00Z">
            <w:rPr>
              <w:sz w:val="36"/>
              <w:szCs w:val="36"/>
              <w:lang w:val="en-US"/>
            </w:rPr>
          </w:rPrChange>
        </w:rPr>
      </w:pPr>
    </w:p>
    <w:p w14:paraId="5A5775C5" w14:textId="77777777" w:rsidR="00FA2EB7" w:rsidRDefault="00FA2EB7">
      <w:pPr>
        <w:rPr>
          <w:sz w:val="36"/>
          <w:szCs w:val="36"/>
          <w:lang w:val="en-US"/>
        </w:rPr>
      </w:pPr>
    </w:p>
    <w:p w14:paraId="0AE5D701" w14:textId="77777777" w:rsidR="003035EB" w:rsidRDefault="00FA2E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1517FA">
        <w:rPr>
          <w:sz w:val="36"/>
          <w:szCs w:val="36"/>
          <w:lang w:val="en-US"/>
        </w:rPr>
        <w:t>I</w:t>
      </w:r>
      <w:r w:rsidR="00CE324C">
        <w:rPr>
          <w:sz w:val="36"/>
          <w:szCs w:val="36"/>
          <w:lang w:val="en-US"/>
        </w:rPr>
        <w:t>nstrume</w:t>
      </w:r>
      <w:r w:rsidR="001517FA">
        <w:rPr>
          <w:sz w:val="36"/>
          <w:szCs w:val="36"/>
          <w:lang w:val="en-US"/>
        </w:rPr>
        <w:t>ntal</w:t>
      </w:r>
    </w:p>
    <w:p w14:paraId="7C89C16E" w14:textId="6BD1625B" w:rsidR="003035EB" w:rsidRDefault="000D02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Influential determining </w:t>
      </w:r>
    </w:p>
    <w:p w14:paraId="6A121A1A" w14:textId="347A79E1" w:rsidR="00237CAE" w:rsidRPr="00296899" w:rsidRDefault="000D02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Shaping </w:t>
      </w:r>
      <w:r w:rsidR="001517FA">
        <w:rPr>
          <w:sz w:val="36"/>
          <w:szCs w:val="36"/>
          <w:lang w:val="en-US"/>
        </w:rPr>
        <w:t xml:space="preserve"> </w:t>
      </w:r>
    </w:p>
    <w:sectPr w:rsidR="00237CAE" w:rsidRPr="00296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il Chopra">
    <w15:presenceInfo w15:providerId="Windows Live" w15:userId="39e29d6032996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899"/>
    <w:rsid w:val="00094CE7"/>
    <w:rsid w:val="000D02F3"/>
    <w:rsid w:val="001517FA"/>
    <w:rsid w:val="0015202F"/>
    <w:rsid w:val="001A30FE"/>
    <w:rsid w:val="00237CAE"/>
    <w:rsid w:val="00296899"/>
    <w:rsid w:val="002A0C13"/>
    <w:rsid w:val="003035EB"/>
    <w:rsid w:val="0031250A"/>
    <w:rsid w:val="00332A40"/>
    <w:rsid w:val="003515A5"/>
    <w:rsid w:val="003525BD"/>
    <w:rsid w:val="003B691E"/>
    <w:rsid w:val="00414A3A"/>
    <w:rsid w:val="005461AC"/>
    <w:rsid w:val="005B3F49"/>
    <w:rsid w:val="00626F79"/>
    <w:rsid w:val="00682E08"/>
    <w:rsid w:val="008117DA"/>
    <w:rsid w:val="00880418"/>
    <w:rsid w:val="00946C72"/>
    <w:rsid w:val="009E3749"/>
    <w:rsid w:val="009F3A33"/>
    <w:rsid w:val="00AC677A"/>
    <w:rsid w:val="00AF5603"/>
    <w:rsid w:val="00B21BA7"/>
    <w:rsid w:val="00BA2975"/>
    <w:rsid w:val="00BD3E08"/>
    <w:rsid w:val="00C16322"/>
    <w:rsid w:val="00CC44D0"/>
    <w:rsid w:val="00CE324C"/>
    <w:rsid w:val="00D46BA0"/>
    <w:rsid w:val="00DA1A5F"/>
    <w:rsid w:val="00DD2EBF"/>
    <w:rsid w:val="00E52E3F"/>
    <w:rsid w:val="00EF0523"/>
    <w:rsid w:val="00F7620F"/>
    <w:rsid w:val="00FA2EB7"/>
    <w:rsid w:val="00FA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B914"/>
  <w15:docId w15:val="{32F854EC-6A0B-47EF-BD83-E4EDCC1A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14A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Chopra</dc:creator>
  <cp:keywords/>
  <dc:description/>
  <cp:lastModifiedBy>Anil Chopra</cp:lastModifiedBy>
  <cp:revision>35</cp:revision>
  <dcterms:created xsi:type="dcterms:W3CDTF">2024-02-24T10:32:00Z</dcterms:created>
  <dcterms:modified xsi:type="dcterms:W3CDTF">2024-02-24T12:00:00Z</dcterms:modified>
</cp:coreProperties>
</file>